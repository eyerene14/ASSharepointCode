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8F56" w14:textId="2039F962" w:rsidR="00C13CFD" w:rsidRDefault="00C13CFD" w:rsidP="005D5172">
      <w:pPr>
        <w:autoSpaceDE w:val="0"/>
        <w:autoSpaceDN w:val="0"/>
        <w:adjustRightInd w:val="0"/>
        <w:spacing w:after="0" w:line="240" w:lineRule="auto"/>
      </w:pPr>
      <w:r>
        <w:t>Engineering / Technical Services Data Handling</w:t>
      </w:r>
      <w:r w:rsidR="003235FF">
        <w:t>:</w:t>
      </w:r>
    </w:p>
    <w:p w14:paraId="6B20DD05" w14:textId="77777777" w:rsidR="003235FF" w:rsidRDefault="003235FF" w:rsidP="005D5172">
      <w:pPr>
        <w:autoSpaceDE w:val="0"/>
        <w:autoSpaceDN w:val="0"/>
        <w:adjustRightInd w:val="0"/>
        <w:spacing w:after="0" w:line="240" w:lineRule="auto"/>
      </w:pPr>
    </w:p>
    <w:p w14:paraId="22D2D1B3" w14:textId="0629D5B7" w:rsidR="005D5172" w:rsidRDefault="003235FF" w:rsidP="005D5172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Because of in-service events or anomalies on aircraft,</w:t>
      </w:r>
      <w:r w:rsidR="005D5172" w:rsidRPr="005D5172">
        <w:rPr>
          <w:rFonts w:cs="ArialMT"/>
        </w:rPr>
        <w:t xml:space="preserve"> </w:t>
      </w:r>
      <w:r>
        <w:rPr>
          <w:rFonts w:cs="ArialMT"/>
        </w:rPr>
        <w:t xml:space="preserve">it may be necessary </w:t>
      </w:r>
      <w:r w:rsidR="005D5172" w:rsidRPr="005D5172">
        <w:rPr>
          <w:rFonts w:cs="ArialMT"/>
        </w:rPr>
        <w:t xml:space="preserve">to obtain </w:t>
      </w:r>
      <w:r>
        <w:rPr>
          <w:rFonts w:cs="ArialMT"/>
        </w:rPr>
        <w:t>a</w:t>
      </w:r>
      <w:r w:rsidR="00C13CFD">
        <w:rPr>
          <w:rFonts w:cs="ArialMT"/>
        </w:rPr>
        <w:t xml:space="preserve">ircraft or </w:t>
      </w:r>
      <w:r>
        <w:rPr>
          <w:rFonts w:cs="ArialMT"/>
        </w:rPr>
        <w:t>e</w:t>
      </w:r>
      <w:r w:rsidR="00C13CFD">
        <w:rPr>
          <w:rFonts w:cs="ArialMT"/>
        </w:rPr>
        <w:t>ngine</w:t>
      </w:r>
      <w:r>
        <w:rPr>
          <w:rFonts w:cs="ArialMT"/>
        </w:rPr>
        <w:t xml:space="preserve"> downloadable</w:t>
      </w:r>
      <w:r w:rsidR="005D5172" w:rsidRPr="005D5172">
        <w:rPr>
          <w:rFonts w:cs="ArialMT"/>
        </w:rPr>
        <w:t xml:space="preserve"> data</w:t>
      </w:r>
      <w:r>
        <w:rPr>
          <w:rFonts w:cs="ArialMT"/>
        </w:rPr>
        <w:t>.</w:t>
      </w:r>
      <w:r w:rsidR="004D442C">
        <w:rPr>
          <w:rFonts w:cs="ArialMT"/>
        </w:rPr>
        <w:t xml:space="preserve">  In some cases,</w:t>
      </w:r>
      <w:r w:rsidR="00B326B0">
        <w:rPr>
          <w:rFonts w:cs="ArialMT"/>
        </w:rPr>
        <w:t xml:space="preserve"> the analysis of data</w:t>
      </w:r>
      <w:r w:rsidR="004D442C">
        <w:rPr>
          <w:rFonts w:cs="ArialMT"/>
        </w:rPr>
        <w:t xml:space="preserve"> is required prior to returning the aircraft to service following an event.</w:t>
      </w:r>
      <w:r>
        <w:rPr>
          <w:rFonts w:cs="ArialMT"/>
        </w:rPr>
        <w:t xml:space="preserve">  The data</w:t>
      </w:r>
      <w:r w:rsidR="004D442C">
        <w:rPr>
          <w:rFonts w:cs="ArialMT"/>
        </w:rPr>
        <w:t xml:space="preserve"> most commonly obtained, while not limited to those listed, i</w:t>
      </w:r>
      <w:r>
        <w:rPr>
          <w:rFonts w:cs="ArialMT"/>
        </w:rPr>
        <w:t>s</w:t>
      </w:r>
      <w:r w:rsidR="004D442C">
        <w:rPr>
          <w:rFonts w:cs="ArialMT"/>
        </w:rPr>
        <w:t xml:space="preserve"> as follows:</w:t>
      </w:r>
    </w:p>
    <w:p w14:paraId="09BF1673" w14:textId="77777777" w:rsidR="004D442C" w:rsidRPr="005D5172" w:rsidRDefault="004D442C" w:rsidP="005D5172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0CC374B5" w14:textId="67A5BA23" w:rsidR="005D5172" w:rsidRDefault="005D5172" w:rsidP="005D51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D5172">
        <w:rPr>
          <w:rFonts w:cs="ArialMT"/>
        </w:rPr>
        <w:t xml:space="preserve">Line Replaceable Unit (LRU) </w:t>
      </w:r>
      <w:r w:rsidR="003235FF">
        <w:rPr>
          <w:rFonts w:cs="ArialMT"/>
        </w:rPr>
        <w:t>removal for off-aircraft download</w:t>
      </w:r>
      <w:ins w:id="0" w:author="Todd Martin" w:date="2020-08-20T12:03:00Z">
        <w:r w:rsidR="00D768F5">
          <w:rPr>
            <w:rFonts w:cs="ArialMT"/>
          </w:rPr>
          <w:t xml:space="preserve"> - Approval</w:t>
        </w:r>
      </w:ins>
    </w:p>
    <w:p w14:paraId="1EF570D1" w14:textId="78D19BFA" w:rsidR="004D442C" w:rsidRDefault="004D442C" w:rsidP="005D51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Line Replaceable Unit (LRU) on-aircraft download</w:t>
      </w:r>
      <w:ins w:id="1" w:author="Todd Martin" w:date="2020-08-20T12:03:00Z">
        <w:r w:rsidR="00D768F5" w:rsidRPr="00D768F5">
          <w:t xml:space="preserve"> </w:t>
        </w:r>
        <w:r w:rsidR="00D768F5">
          <w:t xml:space="preserve">- </w:t>
        </w:r>
        <w:r w:rsidR="00D768F5" w:rsidRPr="00D768F5">
          <w:rPr>
            <w:rFonts w:cs="ArialMT"/>
          </w:rPr>
          <w:t>Approval</w:t>
        </w:r>
      </w:ins>
    </w:p>
    <w:p w14:paraId="4160EB77" w14:textId="6DAE3BE3" w:rsidR="005D5172" w:rsidRPr="005D5172" w:rsidRDefault="005D5172" w:rsidP="005D51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D5172">
        <w:rPr>
          <w:rFonts w:cs="ArialMT"/>
        </w:rPr>
        <w:t>Remova</w:t>
      </w:r>
      <w:r w:rsidR="003235FF">
        <w:rPr>
          <w:rFonts w:cs="ArialMT"/>
        </w:rPr>
        <w:t>l of</w:t>
      </w:r>
      <w:r w:rsidR="004D442C">
        <w:rPr>
          <w:rFonts w:cs="ArialMT"/>
        </w:rPr>
        <w:t xml:space="preserve"> Quick Access Recorder (QAR) media</w:t>
      </w:r>
    </w:p>
    <w:p w14:paraId="7521E830" w14:textId="21720FF4" w:rsidR="009A7ED4" w:rsidRDefault="005D5172" w:rsidP="005D5172">
      <w:pPr>
        <w:pStyle w:val="ListParagraph"/>
        <w:numPr>
          <w:ilvl w:val="0"/>
          <w:numId w:val="1"/>
        </w:numPr>
        <w:rPr>
          <w:rFonts w:cs="ArialMT"/>
        </w:rPr>
      </w:pPr>
      <w:r w:rsidRPr="005D5172">
        <w:rPr>
          <w:rFonts w:cs="ArialMT"/>
        </w:rPr>
        <w:t>Digital Flight Data Recorder (DFDR)</w:t>
      </w:r>
      <w:r w:rsidR="004D442C">
        <w:rPr>
          <w:rFonts w:cs="ArialMT"/>
        </w:rPr>
        <w:t xml:space="preserve"> on-aircraft</w:t>
      </w:r>
      <w:r w:rsidRPr="005D5172">
        <w:rPr>
          <w:rFonts w:cs="ArialMT"/>
        </w:rPr>
        <w:t xml:space="preserve"> download</w:t>
      </w:r>
      <w:ins w:id="2" w:author="Todd Martin" w:date="2020-08-20T12:03:00Z">
        <w:r w:rsidR="00D768F5" w:rsidRPr="00D768F5">
          <w:t xml:space="preserve"> </w:t>
        </w:r>
        <w:r w:rsidR="00D768F5">
          <w:t xml:space="preserve">- </w:t>
        </w:r>
        <w:r w:rsidR="00D768F5" w:rsidRPr="00D768F5">
          <w:rPr>
            <w:rFonts w:cs="ArialMT"/>
          </w:rPr>
          <w:t>Approval</w:t>
        </w:r>
      </w:ins>
    </w:p>
    <w:p w14:paraId="3873EC3E" w14:textId="05944FBF" w:rsidR="005D5172" w:rsidRDefault="005D5172" w:rsidP="005D5172">
      <w:pPr>
        <w:pStyle w:val="ListParagraph"/>
        <w:numPr>
          <w:ilvl w:val="0"/>
          <w:numId w:val="1"/>
        </w:numPr>
        <w:rPr>
          <w:rFonts w:cs="ArialMT"/>
        </w:rPr>
      </w:pPr>
      <w:r>
        <w:rPr>
          <w:rFonts w:cs="ArialMT"/>
        </w:rPr>
        <w:t xml:space="preserve">LEAP-1A/1B </w:t>
      </w:r>
      <w:r w:rsidR="00C13CFD">
        <w:rPr>
          <w:rFonts w:cs="ArialMT"/>
        </w:rPr>
        <w:t>Engine Electronic Control (EEC) Download</w:t>
      </w:r>
    </w:p>
    <w:p w14:paraId="69C5A10D" w14:textId="5BE5BBC8" w:rsidR="005D5172" w:rsidRDefault="005D5172" w:rsidP="005D5172">
      <w:pPr>
        <w:pStyle w:val="ListParagraph"/>
        <w:numPr>
          <w:ilvl w:val="1"/>
          <w:numId w:val="1"/>
        </w:numPr>
        <w:rPr>
          <w:rFonts w:cs="ArialMT"/>
        </w:rPr>
      </w:pPr>
      <w:r w:rsidRPr="005D5172">
        <w:rPr>
          <w:rFonts w:cs="ArialMT"/>
        </w:rPr>
        <w:t>Continuous Engine Operating Data (CEOD)</w:t>
      </w:r>
    </w:p>
    <w:p w14:paraId="1761C458" w14:textId="760C65E2" w:rsidR="005D5172" w:rsidRPr="005D5172" w:rsidRDefault="005D5172" w:rsidP="005D5172">
      <w:pPr>
        <w:pStyle w:val="ListParagraph"/>
        <w:numPr>
          <w:ilvl w:val="1"/>
          <w:numId w:val="1"/>
        </w:numPr>
        <w:rPr>
          <w:rFonts w:cs="ArialMT"/>
        </w:rPr>
      </w:pPr>
      <w:r w:rsidRPr="005D5172">
        <w:rPr>
          <w:rFonts w:cs="ArialMT"/>
        </w:rPr>
        <w:t xml:space="preserve">Diagnostics </w:t>
      </w:r>
      <w:r w:rsidR="00C13CFD">
        <w:rPr>
          <w:rFonts w:cs="ArialMT"/>
        </w:rPr>
        <w:t xml:space="preserve">Trend Data </w:t>
      </w:r>
      <w:r w:rsidRPr="005D5172">
        <w:rPr>
          <w:rFonts w:cs="ArialMT"/>
        </w:rPr>
        <w:t>Manual download</w:t>
      </w:r>
    </w:p>
    <w:p w14:paraId="1EDC4401" w14:textId="47AD9638" w:rsidR="005D5172" w:rsidRDefault="004D442C" w:rsidP="00C13CFD">
      <w:pPr>
        <w:spacing w:after="0"/>
      </w:pPr>
      <w:r>
        <w:rPr>
          <w:rFonts w:cs="ArialMT"/>
        </w:rPr>
        <w:t xml:space="preserve">Persons </w:t>
      </w:r>
      <w:r>
        <w:t>a</w:t>
      </w:r>
      <w:r w:rsidR="005D5172" w:rsidRPr="005D5172">
        <w:t xml:space="preserve">uthorized to </w:t>
      </w:r>
      <w:r w:rsidR="00F30CA3">
        <w:t>a</w:t>
      </w:r>
      <w:r w:rsidR="005D5172" w:rsidRPr="005D5172">
        <w:t xml:space="preserve">pprove </w:t>
      </w:r>
      <w:r w:rsidR="00F30CA3">
        <w:t>f</w:t>
      </w:r>
      <w:r w:rsidR="005D5172" w:rsidRPr="005D5172">
        <w:t xml:space="preserve">light </w:t>
      </w:r>
      <w:r w:rsidR="00F30CA3">
        <w:t>d</w:t>
      </w:r>
      <w:r w:rsidR="005D5172" w:rsidRPr="005D5172">
        <w:t xml:space="preserve">ata </w:t>
      </w:r>
      <w:r w:rsidR="00F30CA3">
        <w:t>r</w:t>
      </w:r>
      <w:r w:rsidR="005D5172" w:rsidRPr="005D5172">
        <w:t>emoval</w:t>
      </w:r>
      <w:r w:rsidR="00F30CA3">
        <w:t xml:space="preserve"> (authorized approver)</w:t>
      </w:r>
      <w:r>
        <w:t>:</w:t>
      </w:r>
    </w:p>
    <w:p w14:paraId="3C10C492" w14:textId="7744EAA4" w:rsidR="005D5172" w:rsidRDefault="005D5172" w:rsidP="00C13CFD">
      <w:pPr>
        <w:pStyle w:val="ListParagraph"/>
        <w:numPr>
          <w:ilvl w:val="0"/>
          <w:numId w:val="2"/>
        </w:numPr>
        <w:spacing w:after="120"/>
      </w:pPr>
      <w:r w:rsidRPr="005D5172">
        <w:t>Managing Director of Engineering</w:t>
      </w:r>
    </w:p>
    <w:p w14:paraId="29EA9EC6" w14:textId="6EB72020" w:rsidR="00464080" w:rsidRDefault="00464080" w:rsidP="00C13CFD">
      <w:pPr>
        <w:pStyle w:val="ListParagraph"/>
        <w:numPr>
          <w:ilvl w:val="0"/>
          <w:numId w:val="2"/>
        </w:numPr>
        <w:spacing w:after="120"/>
      </w:pPr>
      <w:r>
        <w:t>Director of Operational Engineering</w:t>
      </w:r>
    </w:p>
    <w:p w14:paraId="02585607" w14:textId="1A909360" w:rsidR="00464080" w:rsidRDefault="00464080" w:rsidP="00C13CFD">
      <w:pPr>
        <w:pStyle w:val="ListParagraph"/>
        <w:numPr>
          <w:ilvl w:val="0"/>
          <w:numId w:val="2"/>
        </w:numPr>
        <w:spacing w:after="120"/>
      </w:pPr>
      <w:r>
        <w:t>Director of Fleet Engineering</w:t>
      </w:r>
    </w:p>
    <w:p w14:paraId="37729BEC" w14:textId="0F852447" w:rsidR="00464080" w:rsidRDefault="00464080" w:rsidP="00C13CFD">
      <w:pPr>
        <w:pStyle w:val="ListParagraph"/>
        <w:numPr>
          <w:ilvl w:val="0"/>
          <w:numId w:val="2"/>
        </w:numPr>
        <w:spacing w:after="120"/>
      </w:pPr>
      <w:r>
        <w:t>Manager of Powerplant Engineering</w:t>
      </w:r>
    </w:p>
    <w:p w14:paraId="4B9E2954" w14:textId="77777777" w:rsidR="00C13CFD" w:rsidRDefault="00C13CFD" w:rsidP="00C13CFD">
      <w:pPr>
        <w:pStyle w:val="ListParagraph"/>
        <w:spacing w:after="120"/>
      </w:pPr>
    </w:p>
    <w:tbl>
      <w:tblPr>
        <w:tblStyle w:val="TableGrid"/>
        <w:tblW w:w="11065" w:type="dxa"/>
        <w:tblLook w:val="04A0" w:firstRow="1" w:lastRow="0" w:firstColumn="1" w:lastColumn="0" w:noHBand="0" w:noVBand="1"/>
        <w:tblPrChange w:id="3" w:author="Todd Martin" w:date="2020-08-12T15:1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065"/>
        <w:tblGridChange w:id="4">
          <w:tblGrid>
            <w:gridCol w:w="8365"/>
          </w:tblGrid>
        </w:tblGridChange>
      </w:tblGrid>
      <w:tr w:rsidR="00D43F4E" w14:paraId="346C0B70" w14:textId="3D626F43" w:rsidTr="00D43F4E">
        <w:tc>
          <w:tcPr>
            <w:tcW w:w="11065" w:type="dxa"/>
            <w:tcPrChange w:id="5" w:author="Todd Martin" w:date="2020-08-12T15:13:00Z">
              <w:tcPr>
                <w:tcW w:w="8365" w:type="dxa"/>
              </w:tcPr>
            </w:tcPrChange>
          </w:tcPr>
          <w:p w14:paraId="2B493746" w14:textId="3E053724" w:rsidR="00D43F4E" w:rsidRDefault="00D43F4E" w:rsidP="003A2BCE">
            <w:pPr>
              <w:pStyle w:val="ListParagraph"/>
              <w:numPr>
                <w:ilvl w:val="0"/>
                <w:numId w:val="4"/>
              </w:numPr>
            </w:pPr>
            <w:r>
              <w:t>Determine priority of the data</w:t>
            </w:r>
          </w:p>
          <w:p w14:paraId="7242B68C" w14:textId="77777777" w:rsidR="00D43F4E" w:rsidRDefault="00D43F4E" w:rsidP="00EF7B42">
            <w:pPr>
              <w:pStyle w:val="ListParagraph"/>
              <w:numPr>
                <w:ilvl w:val="1"/>
                <w:numId w:val="12"/>
              </w:numPr>
            </w:pPr>
            <w:r>
              <w:t>AOG</w:t>
            </w:r>
          </w:p>
          <w:p w14:paraId="2B4BD240" w14:textId="77777777" w:rsidR="00D43F4E" w:rsidRDefault="00D43F4E" w:rsidP="00EF7B42">
            <w:pPr>
              <w:pStyle w:val="ListParagraph"/>
              <w:numPr>
                <w:ilvl w:val="1"/>
                <w:numId w:val="12"/>
              </w:numPr>
            </w:pPr>
            <w:r>
              <w:t>Imminent AOG</w:t>
            </w:r>
          </w:p>
          <w:p w14:paraId="53B69F8E" w14:textId="1F1C072D" w:rsidR="00D43F4E" w:rsidRDefault="00D43F4E" w:rsidP="00EF7B42">
            <w:pPr>
              <w:pStyle w:val="ListParagraph"/>
              <w:numPr>
                <w:ilvl w:val="1"/>
                <w:numId w:val="12"/>
              </w:numPr>
            </w:pPr>
            <w:r>
              <w:t>Regulatory</w:t>
            </w:r>
          </w:p>
          <w:p w14:paraId="2A11CCF5" w14:textId="3ACDDD01" w:rsidR="00D43F4E" w:rsidRPr="005D5172" w:rsidRDefault="00D43F4E" w:rsidP="00EF7B42">
            <w:pPr>
              <w:pStyle w:val="ListParagraph"/>
              <w:numPr>
                <w:ilvl w:val="1"/>
                <w:numId w:val="12"/>
              </w:numPr>
            </w:pPr>
            <w:r>
              <w:t>Routine</w:t>
            </w:r>
          </w:p>
        </w:tc>
      </w:tr>
      <w:tr w:rsidR="00D43F4E" w14:paraId="27040469" w14:textId="089DE432" w:rsidTr="00D43F4E">
        <w:tc>
          <w:tcPr>
            <w:tcW w:w="11065" w:type="dxa"/>
            <w:tcPrChange w:id="6" w:author="Todd Martin" w:date="2020-08-12T15:13:00Z">
              <w:tcPr>
                <w:tcW w:w="8365" w:type="dxa"/>
              </w:tcPr>
            </w:tcPrChange>
          </w:tcPr>
          <w:p w14:paraId="027F7BC8" w14:textId="77777777" w:rsidR="00D43F4E" w:rsidRDefault="00D43F4E" w:rsidP="0040234F">
            <w:pPr>
              <w:pStyle w:val="ListParagraph"/>
              <w:numPr>
                <w:ilvl w:val="0"/>
                <w:numId w:val="4"/>
              </w:numPr>
            </w:pPr>
            <w:r w:rsidRPr="005D5172">
              <w:t>Contact one of the authorized individuals listed above for concurrence.</w:t>
            </w:r>
          </w:p>
        </w:tc>
      </w:tr>
      <w:tr w:rsidR="00D43F4E" w14:paraId="679469C0" w14:textId="623B342E" w:rsidTr="00D43F4E">
        <w:tc>
          <w:tcPr>
            <w:tcW w:w="11065" w:type="dxa"/>
            <w:tcPrChange w:id="7" w:author="Todd Martin" w:date="2020-08-12T15:13:00Z">
              <w:tcPr>
                <w:tcW w:w="8365" w:type="dxa"/>
              </w:tcPr>
            </w:tcPrChange>
          </w:tcPr>
          <w:p w14:paraId="0828572C" w14:textId="4F0342E8" w:rsidR="00D43F4E" w:rsidRDefault="00D43F4E" w:rsidP="0040234F">
            <w:pPr>
              <w:pStyle w:val="ListParagraph"/>
              <w:numPr>
                <w:ilvl w:val="0"/>
                <w:numId w:val="4"/>
              </w:numPr>
            </w:pPr>
            <w:r>
              <w:t>Ensure that ALPA has been notified</w:t>
            </w:r>
            <w:ins w:id="8" w:author="Todd Martin" w:date="2020-08-20T12:06:00Z">
              <w:r w:rsidR="00D768F5">
                <w:t xml:space="preserve"> for 3 and 5. Approval </w:t>
              </w:r>
            </w:ins>
            <w:ins w:id="9" w:author="Todd Martin" w:date="2020-08-20T12:21:00Z">
              <w:r w:rsidR="00843B79">
                <w:t>required</w:t>
              </w:r>
              <w:bookmarkStart w:id="10" w:name="_GoBack"/>
              <w:bookmarkEnd w:id="10"/>
              <w:r w:rsidR="00843B79">
                <w:t xml:space="preserve"> for 1,2 and 4</w:t>
              </w:r>
            </w:ins>
            <w:del w:id="11" w:author="Todd Martin" w:date="2020-08-20T12:06:00Z">
              <w:r w:rsidDel="00D768F5">
                <w:delText>.</w:delText>
              </w:r>
            </w:del>
          </w:p>
        </w:tc>
      </w:tr>
      <w:tr w:rsidR="00D43F4E" w14:paraId="41FD3A08" w14:textId="02EE7B0D" w:rsidTr="00D43F4E">
        <w:tc>
          <w:tcPr>
            <w:tcW w:w="11065" w:type="dxa"/>
            <w:tcPrChange w:id="12" w:author="Todd Martin" w:date="2020-08-12T15:13:00Z">
              <w:tcPr>
                <w:tcW w:w="8365" w:type="dxa"/>
              </w:tcPr>
            </w:tcPrChange>
          </w:tcPr>
          <w:p w14:paraId="5E959DE1" w14:textId="488CF3AB" w:rsidR="00D43F4E" w:rsidRDefault="00D43F4E" w:rsidP="00B04573">
            <w:pPr>
              <w:pStyle w:val="ListParagraph"/>
              <w:numPr>
                <w:ilvl w:val="0"/>
                <w:numId w:val="4"/>
              </w:numPr>
            </w:pPr>
            <w:r w:rsidRPr="005D5172">
              <w:t>initiate removal of data.</w:t>
            </w:r>
          </w:p>
        </w:tc>
      </w:tr>
      <w:tr w:rsidR="00D43F4E" w14:paraId="016B3507" w14:textId="4009CC57" w:rsidTr="00D43F4E">
        <w:tc>
          <w:tcPr>
            <w:tcW w:w="11065" w:type="dxa"/>
            <w:tcPrChange w:id="13" w:author="Todd Martin" w:date="2020-08-12T15:13:00Z">
              <w:tcPr>
                <w:tcW w:w="8365" w:type="dxa"/>
              </w:tcPr>
            </w:tcPrChange>
          </w:tcPr>
          <w:p w14:paraId="5A3393D1" w14:textId="063BA52F" w:rsidR="00D43F4E" w:rsidRDefault="00D43F4E" w:rsidP="0040234F">
            <w:pPr>
              <w:pStyle w:val="ListParagraph"/>
              <w:numPr>
                <w:ilvl w:val="0"/>
                <w:numId w:val="4"/>
              </w:numPr>
            </w:pPr>
            <w:r>
              <w:t>For FOQA data</w:t>
            </w:r>
          </w:p>
          <w:p w14:paraId="393CBD90" w14:textId="4DCED120" w:rsidR="00D43F4E" w:rsidRDefault="00D43F4E" w:rsidP="00EF7B42">
            <w:pPr>
              <w:pStyle w:val="ListParagraph"/>
              <w:numPr>
                <w:ilvl w:val="1"/>
                <w:numId w:val="13"/>
              </w:numPr>
            </w:pPr>
            <w:r>
              <w:t xml:space="preserve">Ensure </w:t>
            </w:r>
            <w:r w:rsidRPr="003A2BCE">
              <w:t>FOQA FMT approval has been obtained for obtaining FOQA data.</w:t>
            </w:r>
          </w:p>
          <w:p w14:paraId="7764AE52" w14:textId="4902B18C" w:rsidR="00D43F4E" w:rsidRDefault="00D43F4E" w:rsidP="00EF7B42">
            <w:pPr>
              <w:pStyle w:val="ListParagraph"/>
              <w:numPr>
                <w:ilvl w:val="1"/>
                <w:numId w:val="13"/>
              </w:numPr>
            </w:pPr>
            <w:r>
              <w:t>Coordinate with maintenance to forward removed media to the FOQA office:</w:t>
            </w:r>
          </w:p>
          <w:p w14:paraId="161D433B" w14:textId="71AF0CC1" w:rsidR="00D43F4E" w:rsidRDefault="00D43F4E" w:rsidP="00EF7B42">
            <w:pPr>
              <w:pStyle w:val="ListParagraph"/>
              <w:numPr>
                <w:ilvl w:val="1"/>
                <w:numId w:val="13"/>
              </w:numPr>
            </w:pPr>
            <w:r>
              <w:t>Comail to SEAFQ, or ship to:</w:t>
            </w:r>
          </w:p>
          <w:p w14:paraId="7BA8F098" w14:textId="77777777" w:rsidR="00D43F4E" w:rsidRDefault="00D43F4E" w:rsidP="0040234F">
            <w:pPr>
              <w:pStyle w:val="ListParagraph"/>
              <w:ind w:left="2160"/>
            </w:pPr>
            <w:r>
              <w:t>Alaska Airlines - FOQA Office</w:t>
            </w:r>
          </w:p>
          <w:p w14:paraId="1B22DFF9" w14:textId="77777777" w:rsidR="00D43F4E" w:rsidRDefault="00D43F4E" w:rsidP="0040234F">
            <w:pPr>
              <w:pStyle w:val="ListParagraph"/>
              <w:ind w:left="2160"/>
            </w:pPr>
            <w:r>
              <w:t>2651 South 192nd</w:t>
            </w:r>
          </w:p>
          <w:p w14:paraId="23F70489" w14:textId="77777777" w:rsidR="00D43F4E" w:rsidRDefault="00D43F4E" w:rsidP="0040234F">
            <w:pPr>
              <w:pStyle w:val="ListParagraph"/>
              <w:ind w:left="2160"/>
            </w:pPr>
            <w:r>
              <w:t>Seattle, WA 98188-5161</w:t>
            </w:r>
          </w:p>
        </w:tc>
      </w:tr>
      <w:tr w:rsidR="00D43F4E" w14:paraId="2106AA8A" w14:textId="000386EE" w:rsidTr="00D43F4E">
        <w:tc>
          <w:tcPr>
            <w:tcW w:w="11065" w:type="dxa"/>
            <w:tcPrChange w:id="14" w:author="Todd Martin" w:date="2020-08-12T15:13:00Z">
              <w:tcPr>
                <w:tcW w:w="8365" w:type="dxa"/>
              </w:tcPr>
            </w:tcPrChange>
          </w:tcPr>
          <w:p w14:paraId="01DC8E38" w14:textId="73F037C6" w:rsidR="00D43F4E" w:rsidRDefault="00D43F4E" w:rsidP="0040234F">
            <w:pPr>
              <w:pStyle w:val="ListParagraph"/>
              <w:numPr>
                <w:ilvl w:val="0"/>
                <w:numId w:val="4"/>
              </w:numPr>
            </w:pPr>
            <w:r>
              <w:t>For FDR Data</w:t>
            </w:r>
          </w:p>
          <w:p w14:paraId="79237E57" w14:textId="319016B6" w:rsidR="00D43F4E" w:rsidRDefault="00D43F4E" w:rsidP="0040234F">
            <w:pPr>
              <w:pStyle w:val="ListParagraph"/>
              <w:numPr>
                <w:ilvl w:val="1"/>
                <w:numId w:val="11"/>
              </w:numPr>
            </w:pPr>
            <w:r>
              <w:t>Coordinate with maintenance to route, download and disposition of data with engineering.  (GPM 05-00-74/A05-00-74)</w:t>
            </w:r>
          </w:p>
        </w:tc>
      </w:tr>
      <w:tr w:rsidR="00D43F4E" w14:paraId="61148C24" w14:textId="3FEF6B9D" w:rsidTr="00D43F4E">
        <w:tc>
          <w:tcPr>
            <w:tcW w:w="11065" w:type="dxa"/>
            <w:tcPrChange w:id="15" w:author="Todd Martin" w:date="2020-08-12T15:13:00Z">
              <w:tcPr>
                <w:tcW w:w="8365" w:type="dxa"/>
              </w:tcPr>
            </w:tcPrChange>
          </w:tcPr>
          <w:p w14:paraId="0C9357CD" w14:textId="77777777" w:rsidR="00D43F4E" w:rsidRDefault="00D43F4E" w:rsidP="0040234F">
            <w:pPr>
              <w:pStyle w:val="ListParagraph"/>
              <w:numPr>
                <w:ilvl w:val="0"/>
                <w:numId w:val="4"/>
              </w:numPr>
            </w:pPr>
            <w:r>
              <w:t xml:space="preserve">For </w:t>
            </w:r>
            <w:r w:rsidRPr="00B04573">
              <w:t>LEAP-1A/1B CEOD &amp; Diagnostics Manual Downloads</w:t>
            </w:r>
          </w:p>
          <w:p w14:paraId="37C6CF89" w14:textId="0B9C0FCB" w:rsidR="00D43F4E" w:rsidRDefault="00D43F4E" w:rsidP="00C13CFD">
            <w:pPr>
              <w:pStyle w:val="ListParagraph"/>
              <w:numPr>
                <w:ilvl w:val="1"/>
                <w:numId w:val="4"/>
              </w:numPr>
            </w:pPr>
            <w:r>
              <w:t xml:space="preserve">Reference </w:t>
            </w:r>
            <w:r w:rsidRPr="00B04573">
              <w:t>Technical Services SOP Manual or Powerplant Engineering ECM Handbook ASA 460-445226</w:t>
            </w:r>
          </w:p>
        </w:tc>
      </w:tr>
      <w:tr w:rsidR="00D43F4E" w14:paraId="40911BA7" w14:textId="248A3996" w:rsidTr="00D43F4E">
        <w:tc>
          <w:tcPr>
            <w:tcW w:w="11065" w:type="dxa"/>
            <w:tcPrChange w:id="16" w:author="Todd Martin" w:date="2020-08-12T15:13:00Z">
              <w:tcPr>
                <w:tcW w:w="8365" w:type="dxa"/>
              </w:tcPr>
            </w:tcPrChange>
          </w:tcPr>
          <w:p w14:paraId="5CA8C5B7" w14:textId="63892E2A" w:rsidR="00D43F4E" w:rsidRDefault="00D43F4E" w:rsidP="0040234F">
            <w:pPr>
              <w:pStyle w:val="ListParagraph"/>
              <w:numPr>
                <w:ilvl w:val="0"/>
                <w:numId w:val="4"/>
              </w:numPr>
            </w:pPr>
            <w:r>
              <w:t>Forward data to outside vendor for review of any Alaska Airlines (ASA) data.</w:t>
            </w:r>
          </w:p>
          <w:p w14:paraId="169154EA" w14:textId="52947810" w:rsidR="00D43F4E" w:rsidRDefault="00D43F4E" w:rsidP="00EF7B42">
            <w:pPr>
              <w:pStyle w:val="ListParagraph"/>
              <w:numPr>
                <w:ilvl w:val="1"/>
                <w:numId w:val="4"/>
              </w:numPr>
            </w:pPr>
            <w:r>
              <w:t xml:space="preserve">A </w:t>
            </w:r>
            <w:commentRangeStart w:id="17"/>
            <w:r>
              <w:t xml:space="preserve">non-disclosure agreement </w:t>
            </w:r>
            <w:commentRangeEnd w:id="17"/>
            <w:r>
              <w:rPr>
                <w:rStyle w:val="CommentReference"/>
              </w:rPr>
              <w:commentReference w:id="17"/>
            </w:r>
            <w:r>
              <w:t>must be in place between that vendor and ASA.  Ensure such an agreement is in place prior to forwarding data.</w:t>
            </w:r>
          </w:p>
        </w:tc>
      </w:tr>
    </w:tbl>
    <w:p w14:paraId="16E09DD3" w14:textId="77777777" w:rsidR="00901D1B" w:rsidRPr="005D5172" w:rsidRDefault="00901D1B" w:rsidP="005D5172"/>
    <w:sectPr w:rsidR="00901D1B" w:rsidRPr="005D5172" w:rsidSect="009A7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Aaron Levi" w:date="2020-08-12T08:37:00Z" w:initials="AL">
    <w:p w14:paraId="1700C0A8" w14:textId="604309C0" w:rsidR="00D43F4E" w:rsidRDefault="00D43F4E">
      <w:pPr>
        <w:pStyle w:val="CommentText"/>
      </w:pPr>
      <w:r>
        <w:rPr>
          <w:rStyle w:val="CommentReference"/>
        </w:rPr>
        <w:annotationRef/>
      </w:r>
      <w:r>
        <w:t>How can we improve this process. Is there something we can work with Legal to create, so that we can initiate a boilerplate NDA with each vendor, each time we send data to one of them?  This has resulted in significant data analysis delays in the past.  Alternatively, it may be a good idea to discuss this with Avionics and Legal to initiate agreements in advance of rolling these changes in to place.  That way, we can create a data view or location where it will be easy for our Employees to see where agreements exist and where they don’t.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00C0A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00C0A8" w16cid:durableId="22DE2B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8F4"/>
    <w:multiLevelType w:val="hybridMultilevel"/>
    <w:tmpl w:val="335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3D1E"/>
    <w:multiLevelType w:val="hybridMultilevel"/>
    <w:tmpl w:val="C8226626"/>
    <w:lvl w:ilvl="0" w:tplc="A7AC1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2" w15:restartNumberingAfterBreak="0">
    <w:nsid w:val="0E4477E7"/>
    <w:multiLevelType w:val="hybridMultilevel"/>
    <w:tmpl w:val="5F54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F3B56"/>
    <w:multiLevelType w:val="hybridMultilevel"/>
    <w:tmpl w:val="551C772A"/>
    <w:lvl w:ilvl="0" w:tplc="F3103F86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2A25"/>
    <w:multiLevelType w:val="hybridMultilevel"/>
    <w:tmpl w:val="2382942E"/>
    <w:lvl w:ilvl="0" w:tplc="A7AC1BF6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E7CDE"/>
    <w:multiLevelType w:val="hybridMultilevel"/>
    <w:tmpl w:val="4CF84D14"/>
    <w:lvl w:ilvl="0" w:tplc="A7AC1BF6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27F43"/>
    <w:multiLevelType w:val="hybridMultilevel"/>
    <w:tmpl w:val="2330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968BA"/>
    <w:multiLevelType w:val="hybridMultilevel"/>
    <w:tmpl w:val="2DEAB77A"/>
    <w:lvl w:ilvl="0" w:tplc="F3103F86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87FCA"/>
    <w:multiLevelType w:val="hybridMultilevel"/>
    <w:tmpl w:val="6EC61CA8"/>
    <w:lvl w:ilvl="0" w:tplc="A7AC1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9" w15:restartNumberingAfterBreak="0">
    <w:nsid w:val="6029424C"/>
    <w:multiLevelType w:val="hybridMultilevel"/>
    <w:tmpl w:val="F9582C7E"/>
    <w:lvl w:ilvl="0" w:tplc="F3103F86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A7AC1BF6">
      <w:start w:val="1"/>
      <w:numFmt w:val="lowerLetter"/>
      <w:lvlText w:val="%2."/>
      <w:lvlJc w:val="left"/>
      <w:pPr>
        <w:ind w:left="86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07241"/>
    <w:multiLevelType w:val="hybridMultilevel"/>
    <w:tmpl w:val="DD1C1238"/>
    <w:lvl w:ilvl="0" w:tplc="A7AC1BF6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D4A09"/>
    <w:multiLevelType w:val="hybridMultilevel"/>
    <w:tmpl w:val="0DF002CE"/>
    <w:lvl w:ilvl="0" w:tplc="F3103F86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B7FF3"/>
    <w:multiLevelType w:val="hybridMultilevel"/>
    <w:tmpl w:val="CDDCEC70"/>
    <w:lvl w:ilvl="0" w:tplc="F3103F86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dd Martin">
    <w15:presenceInfo w15:providerId="AD" w15:userId="S::Todd.Martin@alaskaair.com::305364af-20f8-481f-a8d1-3f0188be12b6"/>
  </w15:person>
  <w15:person w15:author="Aaron Levi">
    <w15:presenceInfo w15:providerId="AD" w15:userId="S-1-5-21-156851720-5275418-1982612992-971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0E"/>
    <w:rsid w:val="00070EF6"/>
    <w:rsid w:val="001208BA"/>
    <w:rsid w:val="00156B01"/>
    <w:rsid w:val="003235FF"/>
    <w:rsid w:val="00365B37"/>
    <w:rsid w:val="003A2BCE"/>
    <w:rsid w:val="0040234F"/>
    <w:rsid w:val="00417999"/>
    <w:rsid w:val="00464080"/>
    <w:rsid w:val="004D442C"/>
    <w:rsid w:val="005D5172"/>
    <w:rsid w:val="00843B79"/>
    <w:rsid w:val="00901D1B"/>
    <w:rsid w:val="00951256"/>
    <w:rsid w:val="009A7ED4"/>
    <w:rsid w:val="00B04573"/>
    <w:rsid w:val="00B326B0"/>
    <w:rsid w:val="00BD692D"/>
    <w:rsid w:val="00C13CFD"/>
    <w:rsid w:val="00D43F4E"/>
    <w:rsid w:val="00D768F5"/>
    <w:rsid w:val="00EF7B42"/>
    <w:rsid w:val="00F1000E"/>
    <w:rsid w:val="00F3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42BC"/>
  <w15:chartTrackingRefBased/>
  <w15:docId w15:val="{298CA9B8-2E1E-43E8-AC18-78BFA59A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1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0C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C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C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C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F7B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1659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Martin</dc:creator>
  <cp:keywords/>
  <dc:description/>
  <cp:lastModifiedBy>Todd Martin</cp:lastModifiedBy>
  <cp:revision>2</cp:revision>
  <dcterms:created xsi:type="dcterms:W3CDTF">2020-08-20T19:29:00Z</dcterms:created>
  <dcterms:modified xsi:type="dcterms:W3CDTF">2020-08-20T19:29:00Z</dcterms:modified>
</cp:coreProperties>
</file>